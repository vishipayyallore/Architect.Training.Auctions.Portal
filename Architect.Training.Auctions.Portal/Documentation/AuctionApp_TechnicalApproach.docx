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E925A" w14:textId="77777777" w:rsidR="000E283B" w:rsidRPr="000E283B" w:rsidRDefault="000E283B" w:rsidP="000E283B">
      <w:pPr>
        <w:spacing w:after="0" w:line="240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0E283B">
        <w:rPr>
          <w:rFonts w:ascii="Verdana" w:hAnsi="Verdana"/>
          <w:b/>
          <w:sz w:val="20"/>
          <w:szCs w:val="20"/>
          <w:lang w:val="en-GB"/>
        </w:rPr>
        <w:t>Introduction</w:t>
      </w:r>
    </w:p>
    <w:p w14:paraId="78513A51" w14:textId="77777777" w:rsidR="00C73ABD" w:rsidRDefault="00976CF4" w:rsidP="00B9297A">
      <w:p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Reverse auction application.</w:t>
      </w:r>
      <w:r w:rsidR="00C73ABD">
        <w:rPr>
          <w:rFonts w:ascii="Verdana" w:hAnsi="Verdana"/>
          <w:sz w:val="20"/>
          <w:szCs w:val="20"/>
          <w:lang w:val="en-GB"/>
        </w:rPr>
        <w:t xml:space="preserve"> Each product/service will have quantity assigned to it.</w:t>
      </w:r>
      <w:r w:rsidR="008F299B">
        <w:rPr>
          <w:rFonts w:ascii="Verdana" w:hAnsi="Verdana"/>
          <w:sz w:val="20"/>
          <w:szCs w:val="20"/>
          <w:lang w:val="en-GB"/>
        </w:rPr>
        <w:t xml:space="preserve"> The lowest price bid will be selected.</w:t>
      </w:r>
      <w:r w:rsidR="00F53437">
        <w:rPr>
          <w:rFonts w:ascii="Verdana" w:hAnsi="Verdana"/>
          <w:sz w:val="20"/>
          <w:szCs w:val="20"/>
          <w:lang w:val="en-GB"/>
        </w:rPr>
        <w:t xml:space="preserve"> Buyer will not be able to create an auction without start and stop time.</w:t>
      </w:r>
      <w:r w:rsidR="00F13E1F">
        <w:rPr>
          <w:rFonts w:ascii="Verdana" w:hAnsi="Verdana"/>
          <w:sz w:val="20"/>
          <w:szCs w:val="20"/>
          <w:lang w:val="en-GB"/>
        </w:rPr>
        <w:t xml:space="preserve"> Currently application will be support to single country and English language.</w:t>
      </w:r>
    </w:p>
    <w:p w14:paraId="5F373B66" w14:textId="77777777" w:rsidR="003051AF" w:rsidRDefault="003051AF" w:rsidP="00B9297A">
      <w:p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</w:p>
    <w:p w14:paraId="64EEA047" w14:textId="7A150560" w:rsidR="00A44E53" w:rsidRDefault="000771FD" w:rsidP="00B9297A">
      <w:p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Currently single user </w:t>
      </w:r>
      <w:r w:rsidR="00F55A30">
        <w:rPr>
          <w:rFonts w:ascii="Verdana" w:hAnsi="Verdana"/>
          <w:sz w:val="20"/>
          <w:szCs w:val="20"/>
          <w:lang w:val="en-GB"/>
        </w:rPr>
        <w:t>who will be a Buyer</w:t>
      </w:r>
      <w:r w:rsidR="00976CF4">
        <w:rPr>
          <w:rFonts w:ascii="Verdana" w:hAnsi="Verdana"/>
          <w:sz w:val="20"/>
          <w:szCs w:val="20"/>
          <w:lang w:val="en-GB"/>
        </w:rPr>
        <w:t>.</w:t>
      </w:r>
      <w:r w:rsidR="00E5027D">
        <w:rPr>
          <w:rFonts w:ascii="Verdana" w:hAnsi="Verdana"/>
          <w:sz w:val="20"/>
          <w:szCs w:val="20"/>
          <w:lang w:val="en-GB"/>
        </w:rPr>
        <w:t xml:space="preserve"> </w:t>
      </w:r>
      <w:r w:rsidR="008F299B">
        <w:rPr>
          <w:rFonts w:ascii="Verdana" w:hAnsi="Verdana"/>
          <w:sz w:val="20"/>
          <w:szCs w:val="20"/>
          <w:lang w:val="en-GB"/>
        </w:rPr>
        <w:t xml:space="preserve">Buyer will create new auction and it will get added to the master list of auctions. </w:t>
      </w:r>
      <w:r w:rsidR="00E5027D">
        <w:rPr>
          <w:rFonts w:ascii="Verdana" w:hAnsi="Verdana"/>
          <w:sz w:val="20"/>
          <w:szCs w:val="20"/>
          <w:lang w:val="en-GB"/>
        </w:rPr>
        <w:t>Buyer will be able to see all the bids from suppliers for a given auction.</w:t>
      </w:r>
      <w:r w:rsidR="00546BD4">
        <w:rPr>
          <w:rFonts w:ascii="Verdana" w:hAnsi="Verdana"/>
          <w:sz w:val="20"/>
          <w:szCs w:val="20"/>
          <w:lang w:val="en-GB"/>
        </w:rPr>
        <w:t xml:space="preserve"> </w:t>
      </w:r>
      <w:r>
        <w:rPr>
          <w:rFonts w:ascii="Verdana" w:hAnsi="Verdana"/>
          <w:sz w:val="20"/>
          <w:szCs w:val="20"/>
          <w:lang w:val="en-GB"/>
        </w:rPr>
        <w:t>Buyer</w:t>
      </w:r>
      <w:r w:rsidR="00D73425">
        <w:rPr>
          <w:rFonts w:ascii="Verdana" w:hAnsi="Verdana"/>
          <w:sz w:val="20"/>
          <w:szCs w:val="20"/>
          <w:lang w:val="en-GB"/>
        </w:rPr>
        <w:t xml:space="preserve"> will be able to invite the suppliers</w:t>
      </w:r>
      <w:r w:rsidR="00546E4F">
        <w:rPr>
          <w:rFonts w:ascii="Verdana" w:hAnsi="Verdana"/>
          <w:sz w:val="20"/>
          <w:szCs w:val="20"/>
          <w:lang w:val="en-GB"/>
        </w:rPr>
        <w:t xml:space="preserve"> to auction</w:t>
      </w:r>
      <w:r w:rsidR="00D73425">
        <w:rPr>
          <w:rFonts w:ascii="Verdana" w:hAnsi="Verdana"/>
          <w:sz w:val="20"/>
          <w:szCs w:val="20"/>
          <w:lang w:val="en-GB"/>
        </w:rPr>
        <w:t xml:space="preserve">. Even suppliers can join </w:t>
      </w:r>
      <w:r w:rsidR="00AD0615">
        <w:rPr>
          <w:rFonts w:ascii="Verdana" w:hAnsi="Verdana"/>
          <w:sz w:val="20"/>
          <w:szCs w:val="20"/>
          <w:lang w:val="en-GB"/>
        </w:rPr>
        <w:t>the currently running auctions</w:t>
      </w:r>
      <w:r w:rsidR="00D73425">
        <w:rPr>
          <w:rFonts w:ascii="Verdana" w:hAnsi="Verdana"/>
          <w:sz w:val="20"/>
          <w:szCs w:val="20"/>
          <w:lang w:val="en-GB"/>
        </w:rPr>
        <w:t>.</w:t>
      </w:r>
    </w:p>
    <w:p w14:paraId="3187B709" w14:textId="77777777" w:rsidR="003051AF" w:rsidRDefault="003051AF" w:rsidP="00B9297A">
      <w:p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</w:p>
    <w:p w14:paraId="3E8595AF" w14:textId="77777777" w:rsidR="00111FA1" w:rsidRDefault="00111FA1" w:rsidP="00B9297A">
      <w:p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Multiple Users </w:t>
      </w:r>
      <w:r w:rsidR="009C0C00">
        <w:rPr>
          <w:rFonts w:ascii="Verdana" w:hAnsi="Verdana"/>
          <w:sz w:val="20"/>
          <w:szCs w:val="20"/>
          <w:lang w:val="en-GB"/>
        </w:rPr>
        <w:t>(</w:t>
      </w:r>
      <w:r w:rsidR="00F13E1F">
        <w:rPr>
          <w:rFonts w:ascii="Verdana" w:hAnsi="Verdana"/>
          <w:sz w:val="20"/>
          <w:szCs w:val="20"/>
          <w:lang w:val="en-GB"/>
        </w:rPr>
        <w:t>up to 50</w:t>
      </w:r>
      <w:r w:rsidR="009C0C00">
        <w:rPr>
          <w:rFonts w:ascii="Verdana" w:hAnsi="Verdana"/>
          <w:sz w:val="20"/>
          <w:szCs w:val="20"/>
          <w:lang w:val="en-GB"/>
        </w:rPr>
        <w:t xml:space="preserve">) </w:t>
      </w:r>
      <w:r>
        <w:rPr>
          <w:rFonts w:ascii="Verdana" w:hAnsi="Verdana"/>
          <w:sz w:val="20"/>
          <w:szCs w:val="20"/>
          <w:lang w:val="en-GB"/>
        </w:rPr>
        <w:t xml:space="preserve">who will be </w:t>
      </w:r>
      <w:r w:rsidR="00103983">
        <w:rPr>
          <w:rFonts w:ascii="Verdana" w:hAnsi="Verdana"/>
          <w:sz w:val="20"/>
          <w:szCs w:val="20"/>
          <w:lang w:val="en-GB"/>
        </w:rPr>
        <w:t>Suppliers</w:t>
      </w:r>
      <w:r w:rsidR="00976CF4">
        <w:rPr>
          <w:rFonts w:ascii="Verdana" w:hAnsi="Verdana"/>
          <w:sz w:val="20"/>
          <w:szCs w:val="20"/>
          <w:lang w:val="en-GB"/>
        </w:rPr>
        <w:t>.</w:t>
      </w:r>
      <w:r w:rsidR="00FB60FC">
        <w:rPr>
          <w:rFonts w:ascii="Verdana" w:hAnsi="Verdana"/>
          <w:sz w:val="20"/>
          <w:szCs w:val="20"/>
          <w:lang w:val="en-GB"/>
        </w:rPr>
        <w:t xml:space="preserve"> </w:t>
      </w:r>
      <w:r w:rsidR="000C3792">
        <w:rPr>
          <w:rFonts w:ascii="Verdana" w:hAnsi="Verdana"/>
          <w:sz w:val="20"/>
          <w:szCs w:val="20"/>
          <w:lang w:val="en-GB"/>
        </w:rPr>
        <w:t>Suppliers will be from different countries and regions.</w:t>
      </w:r>
      <w:r w:rsidR="008F182D">
        <w:rPr>
          <w:rFonts w:ascii="Verdana" w:hAnsi="Verdana"/>
          <w:sz w:val="20"/>
          <w:szCs w:val="20"/>
          <w:lang w:val="en-GB"/>
        </w:rPr>
        <w:t xml:space="preserve"> To make a bid</w:t>
      </w:r>
      <w:r w:rsidR="00546E4F">
        <w:rPr>
          <w:rFonts w:ascii="Verdana" w:hAnsi="Verdana"/>
          <w:sz w:val="20"/>
          <w:szCs w:val="20"/>
          <w:lang w:val="en-GB"/>
        </w:rPr>
        <w:t>,</w:t>
      </w:r>
      <w:r w:rsidR="008F182D">
        <w:rPr>
          <w:rFonts w:ascii="Verdana" w:hAnsi="Verdana"/>
          <w:sz w:val="20"/>
          <w:szCs w:val="20"/>
          <w:lang w:val="en-GB"/>
        </w:rPr>
        <w:t xml:space="preserve"> supplier must lower the price below current best bid. Suppliers will be able to see their bids and the best bid</w:t>
      </w:r>
      <w:r w:rsidR="00546E4F">
        <w:rPr>
          <w:rFonts w:ascii="Verdana" w:hAnsi="Verdana"/>
          <w:sz w:val="20"/>
          <w:szCs w:val="20"/>
          <w:lang w:val="en-GB"/>
        </w:rPr>
        <w:t xml:space="preserve"> in auction</w:t>
      </w:r>
      <w:r w:rsidR="008F182D">
        <w:rPr>
          <w:rFonts w:ascii="Verdana" w:hAnsi="Verdana"/>
          <w:sz w:val="20"/>
          <w:szCs w:val="20"/>
          <w:lang w:val="en-GB"/>
        </w:rPr>
        <w:t>.</w:t>
      </w:r>
    </w:p>
    <w:p w14:paraId="25CC2402" w14:textId="77777777" w:rsidR="000C3792" w:rsidRDefault="000C3792" w:rsidP="00B9297A">
      <w:p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</w:p>
    <w:p w14:paraId="1CB5600C" w14:textId="0E8C5F28" w:rsidR="0052657E" w:rsidRDefault="0052657E" w:rsidP="00E45E15">
      <w:pPr>
        <w:spacing w:after="0" w:line="240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>Architecture Diagram</w:t>
      </w:r>
      <w:r w:rsidR="008A7615" w:rsidRPr="008A7615">
        <w:rPr>
          <w:noProof/>
          <w:lang w:val="en-IN" w:eastAsia="en-IN"/>
        </w:rPr>
        <w:t xml:space="preserve"> </w:t>
      </w:r>
      <w:r w:rsidR="008A7615">
        <w:rPr>
          <w:noProof/>
          <w:lang w:val="en-IN" w:eastAsia="en-IN"/>
        </w:rPr>
        <w:drawing>
          <wp:inline distT="0" distB="0" distL="0" distR="0" wp14:anchorId="4AF8A1F4" wp14:editId="74D8399F">
            <wp:extent cx="5943600" cy="33413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27543" w14:textId="77777777" w:rsidR="0052657E" w:rsidRDefault="0052657E" w:rsidP="00B9297A">
      <w:p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</w:p>
    <w:p w14:paraId="2BC9816E" w14:textId="3A2B3B00" w:rsidR="0081319F" w:rsidRPr="000E283B" w:rsidRDefault="00B77242" w:rsidP="00B9297A">
      <w:pPr>
        <w:spacing w:after="0" w:line="240" w:lineRule="auto"/>
        <w:jc w:val="both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>Technologies</w:t>
      </w:r>
      <w:r w:rsidR="0081319F" w:rsidRPr="000E283B">
        <w:rPr>
          <w:rFonts w:ascii="Verdana" w:hAnsi="Verdana"/>
          <w:b/>
          <w:sz w:val="20"/>
          <w:szCs w:val="20"/>
          <w:lang w:val="en-GB"/>
        </w:rPr>
        <w:t>:</w:t>
      </w:r>
    </w:p>
    <w:p w14:paraId="6C7716A0" w14:textId="7462BCB2" w:rsidR="00A1790A" w:rsidRDefault="002D656B" w:rsidP="00B9297A">
      <w:p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ASP.Net MVC </w:t>
      </w:r>
      <w:r w:rsidR="00733468">
        <w:rPr>
          <w:rFonts w:ascii="Verdana" w:hAnsi="Verdana"/>
          <w:sz w:val="20"/>
          <w:szCs w:val="20"/>
          <w:lang w:val="en-GB"/>
        </w:rPr>
        <w:t>is used to give the user a responsive UI.</w:t>
      </w:r>
      <w:r w:rsidR="00856EE5">
        <w:rPr>
          <w:rFonts w:ascii="Verdana" w:hAnsi="Verdana"/>
          <w:sz w:val="20"/>
          <w:szCs w:val="20"/>
          <w:lang w:val="en-GB"/>
        </w:rPr>
        <w:t xml:space="preserve"> As we would be hosting this application as SaaS modal application will be hosted in Azure. </w:t>
      </w:r>
      <w:r w:rsidR="00A1790A" w:rsidRPr="00856EE5">
        <w:rPr>
          <w:rFonts w:ascii="Verdana" w:hAnsi="Verdana"/>
          <w:sz w:val="20"/>
          <w:szCs w:val="20"/>
          <w:lang w:val="en-GB"/>
        </w:rPr>
        <w:t>Data Store</w:t>
      </w:r>
      <w:r w:rsidR="00856EE5">
        <w:rPr>
          <w:rFonts w:ascii="Verdana" w:hAnsi="Verdana"/>
          <w:sz w:val="20"/>
          <w:szCs w:val="20"/>
          <w:lang w:val="en-GB"/>
        </w:rPr>
        <w:t xml:space="preserve"> will be </w:t>
      </w:r>
      <w:r w:rsidR="00733468" w:rsidRPr="00733468">
        <w:rPr>
          <w:rFonts w:ascii="Verdana" w:hAnsi="Verdana"/>
          <w:sz w:val="20"/>
          <w:szCs w:val="20"/>
          <w:lang w:val="en-GB"/>
        </w:rPr>
        <w:t xml:space="preserve">SQL Server running in </w:t>
      </w:r>
      <w:r w:rsidR="001C7BEE">
        <w:rPr>
          <w:rFonts w:ascii="Verdana" w:hAnsi="Verdana"/>
          <w:sz w:val="20"/>
          <w:szCs w:val="20"/>
          <w:lang w:val="en-GB"/>
        </w:rPr>
        <w:t>Azure</w:t>
      </w:r>
      <w:r w:rsidR="00A1790A">
        <w:rPr>
          <w:rFonts w:ascii="Verdana" w:hAnsi="Verdana"/>
          <w:sz w:val="20"/>
          <w:szCs w:val="20"/>
          <w:lang w:val="en-GB"/>
        </w:rPr>
        <w:t xml:space="preserve">. Web API with Entity Framework </w:t>
      </w:r>
      <w:r w:rsidR="00856EE5">
        <w:rPr>
          <w:rFonts w:ascii="Verdana" w:hAnsi="Verdana"/>
          <w:sz w:val="20"/>
          <w:szCs w:val="20"/>
          <w:lang w:val="en-GB"/>
        </w:rPr>
        <w:t>will be the interface to store and retrieve the data into data store</w:t>
      </w:r>
      <w:r w:rsidR="00A1790A">
        <w:rPr>
          <w:rFonts w:ascii="Verdana" w:hAnsi="Verdana"/>
          <w:sz w:val="20"/>
          <w:szCs w:val="20"/>
          <w:lang w:val="en-GB"/>
        </w:rPr>
        <w:t>.</w:t>
      </w:r>
      <w:r w:rsidR="00733468">
        <w:rPr>
          <w:rFonts w:ascii="Verdana" w:hAnsi="Verdana"/>
          <w:sz w:val="20"/>
          <w:szCs w:val="20"/>
          <w:lang w:val="en-GB"/>
        </w:rPr>
        <w:t xml:space="preserve"> The same </w:t>
      </w:r>
      <w:r w:rsidR="00856EE5">
        <w:rPr>
          <w:rFonts w:ascii="Verdana" w:hAnsi="Verdana"/>
          <w:sz w:val="20"/>
          <w:szCs w:val="20"/>
          <w:lang w:val="en-GB"/>
        </w:rPr>
        <w:t xml:space="preserve">Web API </w:t>
      </w:r>
      <w:r w:rsidR="00733468">
        <w:rPr>
          <w:rFonts w:ascii="Verdana" w:hAnsi="Verdana"/>
          <w:sz w:val="20"/>
          <w:szCs w:val="20"/>
          <w:lang w:val="en-GB"/>
        </w:rPr>
        <w:t>infrastructure can be used with other client/mobile applications.</w:t>
      </w:r>
    </w:p>
    <w:p w14:paraId="2FABE4C6" w14:textId="6C6F8372" w:rsidR="00A1790A" w:rsidRDefault="00A1790A" w:rsidP="00B9297A">
      <w:p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 w:rsidRPr="00856EE5">
        <w:rPr>
          <w:rFonts w:ascii="Verdana" w:hAnsi="Verdana"/>
          <w:sz w:val="20"/>
          <w:szCs w:val="20"/>
          <w:lang w:val="en-GB"/>
        </w:rPr>
        <w:t>Front End</w:t>
      </w:r>
      <w:r w:rsidR="00856EE5">
        <w:rPr>
          <w:rFonts w:ascii="Verdana" w:hAnsi="Verdana"/>
          <w:sz w:val="20"/>
          <w:szCs w:val="20"/>
          <w:lang w:val="en-GB"/>
        </w:rPr>
        <w:t xml:space="preserve"> UI will be developed using </w:t>
      </w:r>
      <w:r>
        <w:rPr>
          <w:rFonts w:ascii="Verdana" w:hAnsi="Verdana"/>
          <w:sz w:val="20"/>
          <w:szCs w:val="20"/>
          <w:lang w:val="en-GB"/>
        </w:rPr>
        <w:t>ASP.Net MVC, Bootstrap</w:t>
      </w:r>
      <w:r w:rsidR="00090D46">
        <w:rPr>
          <w:rFonts w:ascii="Verdana" w:hAnsi="Verdana"/>
          <w:sz w:val="20"/>
          <w:szCs w:val="20"/>
          <w:lang w:val="en-GB"/>
        </w:rPr>
        <w:t>, jQuery</w:t>
      </w:r>
      <w:r>
        <w:rPr>
          <w:rFonts w:ascii="Verdana" w:hAnsi="Verdana"/>
          <w:sz w:val="20"/>
          <w:szCs w:val="20"/>
          <w:lang w:val="en-GB"/>
        </w:rPr>
        <w:t xml:space="preserve"> and Angular JS.</w:t>
      </w:r>
    </w:p>
    <w:p w14:paraId="70744217" w14:textId="77777777" w:rsidR="00A1790A" w:rsidRDefault="00A1790A" w:rsidP="00B9297A">
      <w:p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</w:p>
    <w:p w14:paraId="4AEC3790" w14:textId="043EB77A" w:rsidR="008004C5" w:rsidRPr="000E283B" w:rsidRDefault="008004C5" w:rsidP="008004C5">
      <w:pPr>
        <w:spacing w:after="0" w:line="240" w:lineRule="auto"/>
        <w:jc w:val="both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>Registrations</w:t>
      </w:r>
      <w:r w:rsidRPr="000E283B">
        <w:rPr>
          <w:rFonts w:ascii="Verdana" w:hAnsi="Verdana"/>
          <w:b/>
          <w:sz w:val="20"/>
          <w:szCs w:val="20"/>
          <w:lang w:val="en-GB"/>
        </w:rPr>
        <w:t>:</w:t>
      </w:r>
    </w:p>
    <w:p w14:paraId="76B1E689" w14:textId="11A0F1E5" w:rsidR="008004C5" w:rsidRPr="00E45E15" w:rsidRDefault="008004C5" w:rsidP="008004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Each organization which would like to participate in Auctions should be registered.</w:t>
      </w:r>
    </w:p>
    <w:p w14:paraId="666CA479" w14:textId="77777777" w:rsidR="008004C5" w:rsidRPr="00E45E15" w:rsidRDefault="008004C5" w:rsidP="008004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 xml:space="preserve">An Organization can either be Buyer OR Supplier. </w:t>
      </w:r>
    </w:p>
    <w:p w14:paraId="631C712B" w14:textId="55A2D93D" w:rsidR="008004C5" w:rsidRDefault="008004C5" w:rsidP="008004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 xml:space="preserve">Each organization can have 1 OR more </w:t>
      </w:r>
      <w:r>
        <w:rPr>
          <w:rFonts w:ascii="Verdana" w:hAnsi="Verdana"/>
          <w:sz w:val="20"/>
          <w:szCs w:val="20"/>
        </w:rPr>
        <w:t>users</w:t>
      </w:r>
      <w:r>
        <w:rPr>
          <w:rFonts w:ascii="Verdana" w:hAnsi="Verdana"/>
          <w:sz w:val="20"/>
          <w:szCs w:val="20"/>
        </w:rPr>
        <w:t>.</w:t>
      </w:r>
    </w:p>
    <w:p w14:paraId="002631ED" w14:textId="704AF7D0" w:rsidR="008004C5" w:rsidRPr="00733468" w:rsidRDefault="008004C5" w:rsidP="008004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 xml:space="preserve">Each </w:t>
      </w:r>
      <w:r>
        <w:rPr>
          <w:rFonts w:ascii="Verdana" w:hAnsi="Verdana"/>
          <w:sz w:val="20"/>
          <w:szCs w:val="20"/>
        </w:rPr>
        <w:t xml:space="preserve">user has to register to participate in the auctions and </w:t>
      </w:r>
      <w:r>
        <w:rPr>
          <w:rFonts w:ascii="Verdana" w:hAnsi="Verdana"/>
          <w:sz w:val="20"/>
          <w:szCs w:val="20"/>
        </w:rPr>
        <w:t>will only belong to single company</w:t>
      </w:r>
      <w:r>
        <w:rPr>
          <w:rFonts w:ascii="Verdana" w:hAnsi="Verdana"/>
          <w:sz w:val="20"/>
          <w:szCs w:val="20"/>
        </w:rPr>
        <w:t>.</w:t>
      </w:r>
    </w:p>
    <w:p w14:paraId="552E6100" w14:textId="77777777" w:rsidR="008004C5" w:rsidRDefault="008004C5" w:rsidP="008004C5">
      <w:p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</w:p>
    <w:p w14:paraId="230E8459" w14:textId="245E7B0A" w:rsidR="00B04CC6" w:rsidRPr="000E283B" w:rsidRDefault="00B04CC6" w:rsidP="00B04CC6">
      <w:pPr>
        <w:spacing w:after="0" w:line="240" w:lineRule="auto"/>
        <w:jc w:val="both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>Security</w:t>
      </w:r>
      <w:r w:rsidRPr="000E283B">
        <w:rPr>
          <w:rFonts w:ascii="Verdana" w:hAnsi="Verdana"/>
          <w:b/>
          <w:sz w:val="20"/>
          <w:szCs w:val="20"/>
          <w:lang w:val="en-GB"/>
        </w:rPr>
        <w:t>:</w:t>
      </w:r>
    </w:p>
    <w:p w14:paraId="7EF804B3" w14:textId="1928857A" w:rsidR="00B04CC6" w:rsidRDefault="00B04CC6" w:rsidP="00B04C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lastRenderedPageBreak/>
        <w:t>Any unauthorized users will be able to access only Home, About, Contact, Register and login pages</w:t>
      </w:r>
      <w:r>
        <w:rPr>
          <w:rFonts w:ascii="Verdana" w:hAnsi="Verdana"/>
          <w:sz w:val="20"/>
          <w:szCs w:val="20"/>
          <w:lang w:val="en-GB"/>
        </w:rPr>
        <w:t>.</w:t>
      </w:r>
    </w:p>
    <w:p w14:paraId="57BE821E" w14:textId="77777777" w:rsidR="00B04CC6" w:rsidRDefault="00B04CC6" w:rsidP="00B04C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Once a user logs in with registered credentials he will be able to participate (either buy/supply) in auctions.</w:t>
      </w:r>
    </w:p>
    <w:p w14:paraId="429547B3" w14:textId="6567C271" w:rsidR="00B04CC6" w:rsidRPr="00E45E15" w:rsidRDefault="00B04CC6" w:rsidP="00E45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Data of one organization will not be visible to others.</w:t>
      </w:r>
      <w:r w:rsidRPr="00E45E15">
        <w:rPr>
          <w:rFonts w:ascii="Verdana" w:hAnsi="Verdana"/>
          <w:sz w:val="20"/>
          <w:szCs w:val="20"/>
          <w:lang w:val="en-GB"/>
        </w:rPr>
        <w:t xml:space="preserve"> </w:t>
      </w:r>
    </w:p>
    <w:p w14:paraId="6418B617" w14:textId="77777777" w:rsidR="00B04CC6" w:rsidRDefault="00B04CC6" w:rsidP="008004C5">
      <w:pPr>
        <w:spacing w:after="0" w:line="240" w:lineRule="auto"/>
        <w:jc w:val="both"/>
        <w:rPr>
          <w:rFonts w:ascii="Verdana" w:hAnsi="Verdana"/>
          <w:b/>
          <w:sz w:val="20"/>
          <w:szCs w:val="20"/>
          <w:lang w:val="en-GB"/>
        </w:rPr>
      </w:pPr>
    </w:p>
    <w:p w14:paraId="6F4C29CB" w14:textId="77777777" w:rsidR="008004C5" w:rsidRPr="000E283B" w:rsidRDefault="008004C5" w:rsidP="008004C5">
      <w:pPr>
        <w:spacing w:after="0" w:line="240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0E283B">
        <w:rPr>
          <w:rFonts w:ascii="Verdana" w:hAnsi="Verdana"/>
          <w:b/>
          <w:sz w:val="20"/>
          <w:szCs w:val="20"/>
          <w:lang w:val="en-GB"/>
        </w:rPr>
        <w:t>Validations:</w:t>
      </w:r>
    </w:p>
    <w:p w14:paraId="57EC470F" w14:textId="77777777" w:rsidR="008004C5" w:rsidRPr="00733468" w:rsidRDefault="008004C5" w:rsidP="008004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O</w:t>
      </w:r>
      <w:r w:rsidRPr="003A4F2E">
        <w:rPr>
          <w:rFonts w:ascii="Verdana" w:hAnsi="Verdana"/>
          <w:sz w:val="20"/>
          <w:szCs w:val="20"/>
          <w:lang w:val="en-GB"/>
        </w:rPr>
        <w:t>nly one bid of same bid amount is allowed within the auction</w:t>
      </w:r>
      <w:r w:rsidRPr="00733468">
        <w:rPr>
          <w:rFonts w:ascii="Verdana" w:hAnsi="Verdana"/>
          <w:sz w:val="20"/>
          <w:szCs w:val="20"/>
          <w:lang w:val="en-GB"/>
        </w:rPr>
        <w:t>.</w:t>
      </w:r>
      <w:r>
        <w:rPr>
          <w:rFonts w:ascii="Verdana" w:hAnsi="Verdana"/>
          <w:sz w:val="20"/>
          <w:szCs w:val="20"/>
          <w:lang w:val="en-GB"/>
        </w:rPr>
        <w:t xml:space="preserve"> Validation will be up to 2 decimal points.</w:t>
      </w:r>
    </w:p>
    <w:p w14:paraId="1E6EDD19" w14:textId="77777777" w:rsidR="008004C5" w:rsidRDefault="008004C5" w:rsidP="008004C5">
      <w:p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</w:p>
    <w:p w14:paraId="5422732E" w14:textId="77777777" w:rsidR="000F454C" w:rsidRPr="000E283B" w:rsidRDefault="000F454C" w:rsidP="00B9297A">
      <w:pPr>
        <w:spacing w:after="0" w:line="240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0E283B">
        <w:rPr>
          <w:rFonts w:ascii="Verdana" w:hAnsi="Verdana"/>
          <w:b/>
          <w:sz w:val="20"/>
          <w:szCs w:val="20"/>
          <w:lang w:val="en-GB"/>
        </w:rPr>
        <w:t>Limitations:</w:t>
      </w:r>
    </w:p>
    <w:p w14:paraId="48A985B3" w14:textId="77777777" w:rsidR="000F454C" w:rsidRDefault="000F454C" w:rsidP="000F454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 w:rsidRPr="000F454C">
        <w:rPr>
          <w:rFonts w:ascii="Verdana" w:hAnsi="Verdana"/>
          <w:sz w:val="20"/>
          <w:szCs w:val="20"/>
          <w:lang w:val="en-GB"/>
        </w:rPr>
        <w:t>Initially there is no need to data mine or to provide statistics.</w:t>
      </w:r>
    </w:p>
    <w:p w14:paraId="2A7B03A3" w14:textId="77777777" w:rsidR="000F454C" w:rsidRPr="000F454C" w:rsidRDefault="000F454C" w:rsidP="000F454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 w:rsidRPr="000F454C">
        <w:rPr>
          <w:rFonts w:ascii="Verdana" w:hAnsi="Verdana"/>
          <w:sz w:val="20"/>
          <w:szCs w:val="20"/>
          <w:lang w:val="en-GB"/>
        </w:rPr>
        <w:t>Initially it is acceptable to the customer to manually setup all the suppliers that would participate in the auctions (worst case even with company x help and into the database directly).</w:t>
      </w:r>
      <w:r w:rsidRPr="000F454C">
        <w:rPr>
          <w:rFonts w:ascii="Verdana" w:hAnsi="Verdana"/>
          <w:sz w:val="20"/>
          <w:szCs w:val="20"/>
          <w:lang w:val="en-GB"/>
        </w:rPr>
        <w:br/>
      </w:r>
    </w:p>
    <w:p w14:paraId="4C47555D" w14:textId="77777777" w:rsidR="00DE21E8" w:rsidRPr="000E283B" w:rsidRDefault="00DE21E8" w:rsidP="00DE21E8">
      <w:pPr>
        <w:spacing w:after="0" w:line="240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0E283B">
        <w:rPr>
          <w:rFonts w:ascii="Verdana" w:hAnsi="Verdana"/>
          <w:b/>
          <w:sz w:val="20"/>
          <w:szCs w:val="20"/>
          <w:lang w:val="en-GB"/>
        </w:rPr>
        <w:t>Testing:</w:t>
      </w:r>
    </w:p>
    <w:p w14:paraId="67A29FC2" w14:textId="77777777" w:rsidR="00DE21E8" w:rsidRDefault="00DE21E8" w:rsidP="00DE21E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Web API functionality will be unit tested using MS test (Automation).</w:t>
      </w:r>
    </w:p>
    <w:p w14:paraId="64D7C08C" w14:textId="2A154AC4" w:rsidR="00DE21E8" w:rsidRDefault="00DE21E8" w:rsidP="00DE21E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Controllers UI will be unit tested (Automation).</w:t>
      </w:r>
    </w:p>
    <w:p w14:paraId="4402AA5A" w14:textId="77777777" w:rsidR="00DE21E8" w:rsidRDefault="00DE21E8" w:rsidP="00DE21E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Completed UI automation will be written in next version.</w:t>
      </w:r>
    </w:p>
    <w:p w14:paraId="354E2353" w14:textId="77777777" w:rsidR="00DE21E8" w:rsidRDefault="00DE21E8" w:rsidP="00DE21E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Base lining, Perf Test and Load Testing along with Application Insights will be part of next version.</w:t>
      </w:r>
    </w:p>
    <w:p w14:paraId="11ADFED2" w14:textId="77777777" w:rsidR="00DE21E8" w:rsidRDefault="00DE21E8" w:rsidP="00DE21E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Fault Tolerance testing will be part of next version.</w:t>
      </w:r>
    </w:p>
    <w:p w14:paraId="5B1585B2" w14:textId="77777777" w:rsidR="00DE21E8" w:rsidRDefault="00DE21E8" w:rsidP="00B9297A">
      <w:p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</w:p>
    <w:p w14:paraId="63B6DB79" w14:textId="77777777" w:rsidR="009427BF" w:rsidRPr="000E283B" w:rsidRDefault="009427BF" w:rsidP="00B9297A">
      <w:pPr>
        <w:spacing w:after="0" w:line="240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0E283B">
        <w:rPr>
          <w:rFonts w:ascii="Verdana" w:hAnsi="Verdana"/>
          <w:b/>
          <w:sz w:val="20"/>
          <w:szCs w:val="20"/>
          <w:lang w:val="en-GB"/>
        </w:rPr>
        <w:t>Future Enhancements:</w:t>
      </w:r>
    </w:p>
    <w:p w14:paraId="790E9AAD" w14:textId="77777777" w:rsidR="009427BF" w:rsidRDefault="009427BF" w:rsidP="009427B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 w:rsidRPr="00B73529">
        <w:rPr>
          <w:rFonts w:ascii="Verdana" w:hAnsi="Verdana"/>
          <w:sz w:val="20"/>
          <w:szCs w:val="20"/>
          <w:lang w:val="en-GB"/>
        </w:rPr>
        <w:t xml:space="preserve">It may even be considered that the auction will extend by 5 minutes after every bid automatically during </w:t>
      </w:r>
      <w:r w:rsidR="000F454C">
        <w:rPr>
          <w:rFonts w:ascii="Verdana" w:hAnsi="Verdana"/>
          <w:sz w:val="20"/>
          <w:szCs w:val="20"/>
          <w:lang w:val="en-GB"/>
        </w:rPr>
        <w:t>the last 10 minutes of auction.</w:t>
      </w:r>
    </w:p>
    <w:p w14:paraId="4050EA5D" w14:textId="77777777" w:rsidR="002D408F" w:rsidRDefault="002D408F" w:rsidP="002D40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Inviting suppliers to the group and approving/Rejecting.</w:t>
      </w:r>
    </w:p>
    <w:p w14:paraId="7B3BD403" w14:textId="77777777" w:rsidR="002D408F" w:rsidRDefault="002D408F" w:rsidP="002D408F">
      <w:pPr>
        <w:pStyle w:val="ListParagraph"/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</w:p>
    <w:p w14:paraId="41417C50" w14:textId="77777777" w:rsidR="00E47B7C" w:rsidRPr="000E283B" w:rsidRDefault="00E47B7C" w:rsidP="00E47B7C">
      <w:pPr>
        <w:spacing w:after="0" w:line="240" w:lineRule="auto"/>
        <w:jc w:val="both"/>
        <w:rPr>
          <w:rFonts w:ascii="Verdana" w:hAnsi="Verdana"/>
          <w:b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>Auctions page of a buyer Wireframe</w:t>
      </w:r>
      <w:r w:rsidRPr="000E283B">
        <w:rPr>
          <w:rFonts w:ascii="Verdana" w:hAnsi="Verdana"/>
          <w:b/>
          <w:sz w:val="20"/>
          <w:szCs w:val="20"/>
          <w:lang w:val="en-GB"/>
        </w:rPr>
        <w:t>:</w:t>
      </w:r>
    </w:p>
    <w:p w14:paraId="084AE168" w14:textId="77777777" w:rsidR="00E47B7C" w:rsidRDefault="00E47B7C" w:rsidP="000F454C">
      <w:p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noProof/>
          <w:lang w:val="en-IN" w:eastAsia="en-IN"/>
        </w:rPr>
        <w:drawing>
          <wp:inline distT="0" distB="0" distL="0" distR="0" wp14:anchorId="1756DE0F" wp14:editId="7A91AAE8">
            <wp:extent cx="5943600" cy="2626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65EA" w14:textId="77777777" w:rsidR="00331F32" w:rsidRDefault="00331F32" w:rsidP="000F454C">
      <w:pPr>
        <w:spacing w:after="0" w:line="240" w:lineRule="auto"/>
        <w:jc w:val="both"/>
        <w:rPr>
          <w:ins w:id="0" w:author="Swamy, Viswanatha" w:date="2014-08-24T08:40:00Z"/>
          <w:rFonts w:ascii="Verdana" w:hAnsi="Verdana"/>
          <w:sz w:val="20"/>
          <w:szCs w:val="20"/>
          <w:lang w:val="en-GB"/>
        </w:rPr>
      </w:pPr>
    </w:p>
    <w:p w14:paraId="3582F7CB" w14:textId="3477FF7E" w:rsidR="000820F3" w:rsidRDefault="000820F3" w:rsidP="000F454C">
      <w:pPr>
        <w:spacing w:after="0" w:line="240" w:lineRule="auto"/>
        <w:jc w:val="both"/>
        <w:rPr>
          <w:ins w:id="1" w:author="Swamy, Viswanatha" w:date="2014-08-24T08:40:00Z"/>
          <w:rFonts w:ascii="Verdana" w:hAnsi="Verdana"/>
          <w:sz w:val="20"/>
          <w:szCs w:val="20"/>
          <w:lang w:val="en-GB"/>
        </w:rPr>
      </w:pPr>
      <w:ins w:id="2" w:author="Swamy, Viswanatha" w:date="2014-08-24T08:40:00Z">
        <w:r>
          <w:rPr>
            <w:rFonts w:ascii="Verdana" w:hAnsi="Verdana"/>
            <w:sz w:val="20"/>
            <w:szCs w:val="20"/>
            <w:lang w:val="en-GB"/>
          </w:rPr>
          <w:t xml:space="preserve">AuctionItem: Name, Description, StartTime, EndTime, </w:t>
        </w:r>
        <w:bookmarkStart w:id="3" w:name="_GoBack"/>
        <w:bookmarkEnd w:id="3"/>
      </w:ins>
    </w:p>
    <w:p w14:paraId="7C68FEA2" w14:textId="77777777" w:rsidR="000820F3" w:rsidRDefault="000820F3" w:rsidP="000F454C">
      <w:pPr>
        <w:spacing w:after="0" w:line="240" w:lineRule="auto"/>
        <w:jc w:val="both"/>
        <w:rPr>
          <w:ins w:id="4" w:author="Swamy, Viswanatha" w:date="2014-08-24T08:40:00Z"/>
          <w:rFonts w:ascii="Verdana" w:hAnsi="Verdana"/>
          <w:sz w:val="20"/>
          <w:szCs w:val="20"/>
          <w:lang w:val="en-GB"/>
        </w:rPr>
      </w:pPr>
    </w:p>
    <w:p w14:paraId="62FD8F86" w14:textId="77777777" w:rsidR="000820F3" w:rsidRDefault="000820F3" w:rsidP="000F454C">
      <w:p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</w:p>
    <w:p w14:paraId="49708C81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Organization can either be Buyer OR Supplier. Each organization can have 1 OR more login credentials. User will only belong to single company.</w:t>
      </w:r>
    </w:p>
    <w:p w14:paraId="7DCB095A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132AF63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Organization A [MSFT]</w:t>
      </w:r>
    </w:p>
    <w:p w14:paraId="407F662C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 1 [Supplier]</w:t>
      </w:r>
    </w:p>
    <w:p w14:paraId="727F6D8A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D9A32E2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Organization B [Citi Bank]</w:t>
      </w:r>
    </w:p>
    <w:p w14:paraId="3F9EC35F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 3 [Buyer] =&gt; Software Product</w:t>
      </w:r>
    </w:p>
    <w:p w14:paraId="48B9E0FD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DF91CB5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Organization B [HDFC Bank]</w:t>
      </w:r>
    </w:p>
    <w:p w14:paraId="78CF1A93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 4 [Buyer] =&gt; Consultancy Service</w:t>
      </w:r>
    </w:p>
    <w:p w14:paraId="3C3B7CE7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1337B5D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Organization Details { }</w:t>
      </w:r>
    </w:p>
    <w:p w14:paraId="3F1089A2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Login Details</w:t>
      </w:r>
    </w:p>
    <w:p w14:paraId="787CE670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AA147AD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hyperlink r:id="rId10" w:history="1">
        <w:r w:rsidRPr="001A2F41">
          <w:rPr>
            <w:rStyle w:val="Hyperlink"/>
            <w:rFonts w:ascii="Verdana" w:hAnsi="Verdana"/>
            <w:sz w:val="20"/>
            <w:szCs w:val="20"/>
          </w:rPr>
          <w:t>www.Auctions.com</w:t>
        </w:r>
      </w:hyperlink>
      <w:r>
        <w:rPr>
          <w:rFonts w:ascii="Verdana" w:hAnsi="Verdana"/>
          <w:sz w:val="20"/>
          <w:szCs w:val="20"/>
        </w:rPr>
        <w:t xml:space="preserve"> [Web Application]</w:t>
      </w:r>
    </w:p>
    <w:p w14:paraId="4847B4C1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1EE2217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 -&gt; Organization -&gt;</w:t>
      </w:r>
    </w:p>
    <w:p w14:paraId="279E74E5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 -&gt; User/Login Credentials</w:t>
      </w:r>
    </w:p>
    <w:p w14:paraId="04F732F0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A69DF15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Organization</w:t>
      </w:r>
    </w:p>
    <w:p w14:paraId="6A9FDD73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Org_Users | OrgId | UserId [Many to Many]</w:t>
      </w:r>
    </w:p>
    <w:p w14:paraId="11FF8728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 w:rsidRPr="008F0014">
        <w:rPr>
          <w:rFonts w:ascii="Verdana" w:hAnsi="Verdana"/>
          <w:sz w:val="20"/>
          <w:szCs w:val="20"/>
        </w:rPr>
        <w:t>AspNetUsers</w:t>
      </w:r>
    </w:p>
    <w:p w14:paraId="12F0BF1C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8E043C7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Buyer -&gt; entering the auctions</w:t>
      </w:r>
    </w:p>
    <w:p w14:paraId="0E950263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View -&gt; Auctions.</w:t>
      </w:r>
    </w:p>
    <w:p w14:paraId="05894252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DC1F9A9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There should be a details </w:t>
      </w:r>
      <w:r w:rsidRPr="00C25476">
        <w:rPr>
          <w:rFonts w:ascii="Verdana" w:hAnsi="Verdana"/>
          <w:b/>
          <w:sz w:val="20"/>
          <w:szCs w:val="20"/>
        </w:rPr>
        <w:t>button</w:t>
      </w:r>
      <w:r>
        <w:rPr>
          <w:rFonts w:ascii="Verdana" w:hAnsi="Verdana"/>
          <w:sz w:val="20"/>
          <w:szCs w:val="20"/>
        </w:rPr>
        <w:t xml:space="preserve"> in the grid. On click it should shows all the bids made by all the suppliers.</w:t>
      </w:r>
    </w:p>
    <w:p w14:paraId="1593B93D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F3621EA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Read the requirement for the order of bids to be displayed.</w:t>
      </w:r>
    </w:p>
    <w:p w14:paraId="3ABFF629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15348CD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Buyer auctions can be hardcoded </w:t>
      </w:r>
      <w:r w:rsidRPr="00166D36">
        <w:rPr>
          <w:rFonts w:ascii="Verdana" w:hAnsi="Verdana"/>
          <w:b/>
          <w:sz w:val="20"/>
          <w:szCs w:val="20"/>
        </w:rPr>
        <w:t>into the database</w:t>
      </w:r>
      <w:r>
        <w:rPr>
          <w:rFonts w:ascii="Verdana" w:hAnsi="Verdana"/>
          <w:sz w:val="20"/>
          <w:szCs w:val="20"/>
        </w:rPr>
        <w:t xml:space="preserve">. </w:t>
      </w:r>
    </w:p>
    <w:p w14:paraId="231CCC5F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2D92192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Suppliers will see all the auctions which are either pending OR running. </w:t>
      </w:r>
    </w:p>
    <w:p w14:paraId="7EE99555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 will only see the best bid amount. He will not see who made that bid.</w:t>
      </w:r>
    </w:p>
    <w:p w14:paraId="6212E007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Display the Time for Supplier too.</w:t>
      </w:r>
    </w:p>
    <w:p w14:paraId="09295A04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26F0D65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Supplier has to see all of the bids made by him on a particular auction.</w:t>
      </w:r>
    </w:p>
    <w:p w14:paraId="4961892C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Supplier should be able to see the </w:t>
      </w:r>
      <w:r w:rsidRPr="00166D36">
        <w:rPr>
          <w:rFonts w:ascii="Verdana" w:hAnsi="Verdana"/>
          <w:b/>
          <w:sz w:val="20"/>
          <w:szCs w:val="20"/>
        </w:rPr>
        <w:t>best bid and also his best bid</w:t>
      </w:r>
      <w:r>
        <w:rPr>
          <w:rFonts w:ascii="Verdana" w:hAnsi="Verdana"/>
          <w:sz w:val="20"/>
          <w:szCs w:val="20"/>
        </w:rPr>
        <w:t xml:space="preserve"> too.</w:t>
      </w:r>
    </w:p>
    <w:p w14:paraId="3DD840A4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C349D62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9868F37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A313049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C162B60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Bid Amount/Best Bid | Supplier Name </w:t>
      </w:r>
      <w:r>
        <w:rPr>
          <w:rFonts w:ascii="Verdana" w:hAnsi="Verdana"/>
          <w:sz w:val="20"/>
          <w:szCs w:val="20"/>
        </w:rPr>
        <w:tab/>
        <w:t xml:space="preserve">| Auction Item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|</w:t>
      </w:r>
    </w:p>
    <w:p w14:paraId="498AC6F5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|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| 10 Hours of Software Consultancy </w:t>
      </w:r>
      <w:r>
        <w:rPr>
          <w:rFonts w:ascii="Verdana" w:hAnsi="Verdana"/>
          <w:sz w:val="20"/>
          <w:szCs w:val="20"/>
        </w:rPr>
        <w:tab/>
        <w:t>|</w:t>
      </w:r>
    </w:p>
    <w:p w14:paraId="6BFF90F9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|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| 5 Pens of Parker Brand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|</w:t>
      </w:r>
    </w:p>
    <w:p w14:paraId="466996D8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BCCB602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 w:rsidRPr="00510E47">
        <w:rPr>
          <w:rFonts w:ascii="Verdana" w:hAnsi="Verdana"/>
          <w:b/>
          <w:sz w:val="20"/>
          <w:szCs w:val="20"/>
        </w:rPr>
        <w:t>Extending</w:t>
      </w:r>
      <w:r>
        <w:rPr>
          <w:rFonts w:ascii="Verdana" w:hAnsi="Verdana"/>
          <w:sz w:val="20"/>
          <w:szCs w:val="20"/>
        </w:rPr>
        <w:t xml:space="preserve"> -&gt; </w:t>
      </w:r>
    </w:p>
    <w:p w14:paraId="576F46E3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External libraries should be extended such that future versions can be upgraded without code modifications in our framework.</w:t>
      </w:r>
    </w:p>
    <w:p w14:paraId="62FF5C56" w14:textId="77777777" w:rsidR="00331F32" w:rsidRDefault="00331F32" w:rsidP="00331F32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Need to ensure (if we are extending a FW) that future versions of the framework is not breaking our existing code.</w:t>
      </w:r>
    </w:p>
    <w:p w14:paraId="78CF72B5" w14:textId="77777777" w:rsidR="00331F32" w:rsidRPr="000F454C" w:rsidRDefault="00331F32" w:rsidP="000F454C">
      <w:pPr>
        <w:spacing w:after="0" w:line="240" w:lineRule="auto"/>
        <w:jc w:val="both"/>
        <w:rPr>
          <w:rFonts w:ascii="Verdana" w:hAnsi="Verdana"/>
          <w:sz w:val="20"/>
          <w:szCs w:val="20"/>
          <w:lang w:val="en-GB"/>
        </w:rPr>
      </w:pPr>
    </w:p>
    <w:sectPr w:rsidR="00331F32" w:rsidRPr="000F454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A316B" w14:textId="77777777" w:rsidR="00E27E0B" w:rsidRDefault="00E27E0B" w:rsidP="00470532">
      <w:pPr>
        <w:spacing w:after="0" w:line="240" w:lineRule="auto"/>
      </w:pPr>
      <w:r>
        <w:separator/>
      </w:r>
    </w:p>
  </w:endnote>
  <w:endnote w:type="continuationSeparator" w:id="0">
    <w:p w14:paraId="6B386B82" w14:textId="77777777" w:rsidR="00E27E0B" w:rsidRDefault="00E27E0B" w:rsidP="00470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C7B40" w14:textId="77777777" w:rsidR="00470532" w:rsidRPr="00470532" w:rsidRDefault="00470532" w:rsidP="00470532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spacing w:val="60"/>
        <w:sz w:val="20"/>
        <w:szCs w:val="20"/>
      </w:rPr>
    </w:pPr>
    <w:r w:rsidRPr="00470532">
      <w:rPr>
        <w:rFonts w:ascii="Verdana" w:hAnsi="Verdana"/>
        <w:b/>
        <w:spacing w:val="60"/>
        <w:sz w:val="20"/>
        <w:szCs w:val="20"/>
      </w:rPr>
      <w:t>----------------------------------------------------------</w:t>
    </w:r>
  </w:p>
  <w:p w14:paraId="7911166C" w14:textId="77777777" w:rsidR="00470532" w:rsidRPr="00470532" w:rsidRDefault="00470532" w:rsidP="00470532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sz w:val="20"/>
        <w:szCs w:val="20"/>
      </w:rPr>
    </w:pPr>
    <w:r w:rsidRPr="00470532">
      <w:rPr>
        <w:rFonts w:ascii="Verdana" w:hAnsi="Verdana"/>
        <w:b/>
        <w:spacing w:val="60"/>
        <w:sz w:val="20"/>
        <w:szCs w:val="20"/>
      </w:rPr>
      <w:t>Page</w:t>
    </w:r>
    <w:r w:rsidRPr="00470532">
      <w:rPr>
        <w:rFonts w:ascii="Verdana" w:hAnsi="Verdana"/>
        <w:b/>
        <w:sz w:val="20"/>
        <w:szCs w:val="20"/>
      </w:rPr>
      <w:t xml:space="preserve"> </w:t>
    </w:r>
    <w:r w:rsidRPr="00470532">
      <w:rPr>
        <w:rFonts w:ascii="Verdana" w:hAnsi="Verdana"/>
        <w:b/>
        <w:sz w:val="20"/>
        <w:szCs w:val="20"/>
      </w:rPr>
      <w:fldChar w:fldCharType="begin"/>
    </w:r>
    <w:r w:rsidRPr="00470532">
      <w:rPr>
        <w:rFonts w:ascii="Verdana" w:hAnsi="Verdana"/>
        <w:b/>
        <w:sz w:val="20"/>
        <w:szCs w:val="20"/>
      </w:rPr>
      <w:instrText xml:space="preserve"> PAGE   \* MERGEFORMAT </w:instrText>
    </w:r>
    <w:r w:rsidRPr="00470532">
      <w:rPr>
        <w:rFonts w:ascii="Verdana" w:hAnsi="Verdana"/>
        <w:b/>
        <w:sz w:val="20"/>
        <w:szCs w:val="20"/>
      </w:rPr>
      <w:fldChar w:fldCharType="separate"/>
    </w:r>
    <w:r w:rsidR="000820F3">
      <w:rPr>
        <w:rFonts w:ascii="Verdana" w:hAnsi="Verdana"/>
        <w:b/>
        <w:noProof/>
        <w:sz w:val="20"/>
        <w:szCs w:val="20"/>
      </w:rPr>
      <w:t>3</w:t>
    </w:r>
    <w:r w:rsidRPr="00470532">
      <w:rPr>
        <w:rFonts w:ascii="Verdana" w:hAnsi="Verdana"/>
        <w:b/>
        <w:sz w:val="20"/>
        <w:szCs w:val="20"/>
      </w:rPr>
      <w:fldChar w:fldCharType="end"/>
    </w:r>
    <w:r w:rsidRPr="00470532">
      <w:rPr>
        <w:rFonts w:ascii="Verdana" w:hAnsi="Verdana"/>
        <w:b/>
        <w:sz w:val="20"/>
        <w:szCs w:val="20"/>
      </w:rPr>
      <w:t xml:space="preserve"> | </w:t>
    </w:r>
    <w:r w:rsidRPr="00470532">
      <w:rPr>
        <w:rFonts w:ascii="Verdana" w:hAnsi="Verdana"/>
        <w:b/>
        <w:sz w:val="20"/>
        <w:szCs w:val="20"/>
      </w:rPr>
      <w:fldChar w:fldCharType="begin"/>
    </w:r>
    <w:r w:rsidRPr="00470532">
      <w:rPr>
        <w:rFonts w:ascii="Verdana" w:hAnsi="Verdana"/>
        <w:b/>
        <w:sz w:val="20"/>
        <w:szCs w:val="20"/>
      </w:rPr>
      <w:instrText xml:space="preserve"> NUMPAGES  \* Arabic  \* MERGEFORMAT </w:instrText>
    </w:r>
    <w:r w:rsidRPr="00470532">
      <w:rPr>
        <w:rFonts w:ascii="Verdana" w:hAnsi="Verdana"/>
        <w:b/>
        <w:sz w:val="20"/>
        <w:szCs w:val="20"/>
      </w:rPr>
      <w:fldChar w:fldCharType="separate"/>
    </w:r>
    <w:r w:rsidR="000820F3">
      <w:rPr>
        <w:rFonts w:ascii="Verdana" w:hAnsi="Verdana"/>
        <w:b/>
        <w:noProof/>
        <w:sz w:val="20"/>
        <w:szCs w:val="20"/>
      </w:rPr>
      <w:t>3</w:t>
    </w:r>
    <w:r w:rsidRPr="00470532">
      <w:rPr>
        <w:rFonts w:ascii="Verdana" w:hAnsi="Verdana"/>
        <w:b/>
        <w:sz w:val="20"/>
        <w:szCs w:val="20"/>
      </w:rPr>
      <w:fldChar w:fldCharType="end"/>
    </w:r>
  </w:p>
  <w:p w14:paraId="1F9614B6" w14:textId="77777777" w:rsidR="00470532" w:rsidRPr="00470532" w:rsidRDefault="00470532" w:rsidP="00470532">
    <w:pPr>
      <w:pStyle w:val="Footer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40B8D" w14:textId="77777777" w:rsidR="00E27E0B" w:rsidRDefault="00E27E0B" w:rsidP="00470532">
      <w:pPr>
        <w:spacing w:after="0" w:line="240" w:lineRule="auto"/>
      </w:pPr>
      <w:r>
        <w:separator/>
      </w:r>
    </w:p>
  </w:footnote>
  <w:footnote w:type="continuationSeparator" w:id="0">
    <w:p w14:paraId="7492D180" w14:textId="77777777" w:rsidR="00E27E0B" w:rsidRDefault="00E27E0B" w:rsidP="00470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81077" w14:textId="40AA9A82" w:rsidR="00470532" w:rsidRPr="00470532" w:rsidRDefault="0086475D" w:rsidP="00470532">
    <w:pPr>
      <w:pStyle w:val="Header"/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>Auction Application’s Technical Approach</w:t>
    </w:r>
  </w:p>
  <w:p w14:paraId="2D0C80DF" w14:textId="77777777" w:rsidR="00470532" w:rsidRPr="00470532" w:rsidRDefault="00470532" w:rsidP="00470532">
    <w:pPr>
      <w:pStyle w:val="Header"/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>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1.25pt;height:11.25pt" o:bullet="t">
        <v:imagedata r:id="rId1" o:title="msoD8EC"/>
      </v:shape>
    </w:pict>
  </w:numPicBullet>
  <w:abstractNum w:abstractNumId="0">
    <w:nsid w:val="5B703441"/>
    <w:multiLevelType w:val="hybridMultilevel"/>
    <w:tmpl w:val="9E3011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E3CCD"/>
    <w:multiLevelType w:val="hybridMultilevel"/>
    <w:tmpl w:val="4992F4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wamy, Viswanatha">
    <w15:presenceInfo w15:providerId="None" w15:userId="Swamy, Viswanat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05"/>
    <w:rsid w:val="00030C09"/>
    <w:rsid w:val="00034816"/>
    <w:rsid w:val="000425FB"/>
    <w:rsid w:val="0007607E"/>
    <w:rsid w:val="000771FD"/>
    <w:rsid w:val="00077287"/>
    <w:rsid w:val="000820F3"/>
    <w:rsid w:val="00090D46"/>
    <w:rsid w:val="000C3792"/>
    <w:rsid w:val="000E283B"/>
    <w:rsid w:val="000F454C"/>
    <w:rsid w:val="001017A6"/>
    <w:rsid w:val="00103983"/>
    <w:rsid w:val="00111FA1"/>
    <w:rsid w:val="001B714D"/>
    <w:rsid w:val="001C7BEE"/>
    <w:rsid w:val="002401AD"/>
    <w:rsid w:val="0025791B"/>
    <w:rsid w:val="0026544F"/>
    <w:rsid w:val="0027239A"/>
    <w:rsid w:val="00283DA7"/>
    <w:rsid w:val="002D408F"/>
    <w:rsid w:val="002D656B"/>
    <w:rsid w:val="00301A5B"/>
    <w:rsid w:val="003024B4"/>
    <w:rsid w:val="003051AF"/>
    <w:rsid w:val="00331F32"/>
    <w:rsid w:val="003572E2"/>
    <w:rsid w:val="00357445"/>
    <w:rsid w:val="003A4F2E"/>
    <w:rsid w:val="0043142C"/>
    <w:rsid w:val="00470532"/>
    <w:rsid w:val="00512980"/>
    <w:rsid w:val="0052657E"/>
    <w:rsid w:val="00546BD4"/>
    <w:rsid w:val="00546E4F"/>
    <w:rsid w:val="006A2626"/>
    <w:rsid w:val="006B50ED"/>
    <w:rsid w:val="00733468"/>
    <w:rsid w:val="00753B13"/>
    <w:rsid w:val="007647D6"/>
    <w:rsid w:val="00785805"/>
    <w:rsid w:val="008004C5"/>
    <w:rsid w:val="00810863"/>
    <w:rsid w:val="0081319F"/>
    <w:rsid w:val="00841DD7"/>
    <w:rsid w:val="00856EE5"/>
    <w:rsid w:val="0086475D"/>
    <w:rsid w:val="00887CD4"/>
    <w:rsid w:val="008A7615"/>
    <w:rsid w:val="008C6E91"/>
    <w:rsid w:val="008E6E1E"/>
    <w:rsid w:val="008F182D"/>
    <w:rsid w:val="008F299B"/>
    <w:rsid w:val="009427BF"/>
    <w:rsid w:val="00976CF4"/>
    <w:rsid w:val="009C0C00"/>
    <w:rsid w:val="00A1790A"/>
    <w:rsid w:val="00A414D6"/>
    <w:rsid w:val="00A44E53"/>
    <w:rsid w:val="00A638BE"/>
    <w:rsid w:val="00AD0615"/>
    <w:rsid w:val="00B04CC6"/>
    <w:rsid w:val="00B73529"/>
    <w:rsid w:val="00B77242"/>
    <w:rsid w:val="00B85BA9"/>
    <w:rsid w:val="00B9297A"/>
    <w:rsid w:val="00BC628D"/>
    <w:rsid w:val="00C63F88"/>
    <w:rsid w:val="00C73ABD"/>
    <w:rsid w:val="00C974AC"/>
    <w:rsid w:val="00CD1820"/>
    <w:rsid w:val="00D47BF8"/>
    <w:rsid w:val="00D73425"/>
    <w:rsid w:val="00DE21E8"/>
    <w:rsid w:val="00E01A99"/>
    <w:rsid w:val="00E27E0B"/>
    <w:rsid w:val="00E45E15"/>
    <w:rsid w:val="00E47B7C"/>
    <w:rsid w:val="00E5027D"/>
    <w:rsid w:val="00E82BDE"/>
    <w:rsid w:val="00F079BA"/>
    <w:rsid w:val="00F13E1F"/>
    <w:rsid w:val="00F15118"/>
    <w:rsid w:val="00F260F2"/>
    <w:rsid w:val="00F53437"/>
    <w:rsid w:val="00F55A30"/>
    <w:rsid w:val="00FB400E"/>
    <w:rsid w:val="00FB60FC"/>
    <w:rsid w:val="00FF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22DF"/>
  <w15:chartTrackingRefBased/>
  <w15:docId w15:val="{56BCCC39-4FB0-43E6-902B-C0EFC476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35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532"/>
  </w:style>
  <w:style w:type="paragraph" w:styleId="Footer">
    <w:name w:val="footer"/>
    <w:basedOn w:val="Normal"/>
    <w:link w:val="FooterChar"/>
    <w:uiPriority w:val="99"/>
    <w:unhideWhenUsed/>
    <w:rsid w:val="0047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532"/>
  </w:style>
  <w:style w:type="paragraph" w:styleId="ListParagraph">
    <w:name w:val="List Paragraph"/>
    <w:basedOn w:val="Normal"/>
    <w:uiPriority w:val="34"/>
    <w:qFormat/>
    <w:rsid w:val="007334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6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E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E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E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E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1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uction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456A5-8866-4CC8-89BA-AB7266B7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 Swamy</dc:creator>
  <cp:keywords/>
  <dc:description/>
  <cp:lastModifiedBy>Swamy, Viswanatha</cp:lastModifiedBy>
  <cp:revision>23</cp:revision>
  <dcterms:created xsi:type="dcterms:W3CDTF">2014-07-27T23:35:00Z</dcterms:created>
  <dcterms:modified xsi:type="dcterms:W3CDTF">2014-08-24T03:18:00Z</dcterms:modified>
</cp:coreProperties>
</file>